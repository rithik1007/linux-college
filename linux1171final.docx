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>Linux Lab</w:t>
      </w:r>
    </w:p>
    <w:p>
      <w:pPr>
        <w:bidi w:val="0"/>
      </w:pPr>
    </w:p>
    <w:p>
      <w:pPr>
        <w:bidi w:val="0"/>
        <w:jc w:val="right"/>
      </w:pPr>
      <w:r>
        <w:rPr>
          <w:rtl w:val="0"/>
        </w:rPr>
        <w:t>Rithik raj /17MIS1171</w:t>
      </w:r>
    </w:p>
    <w:p>
      <w:pPr>
        <w:bidi w:val="0"/>
      </w:pPr>
    </w:p>
    <w:p>
      <w:pPr>
        <w:bidi w:val="0"/>
      </w:pPr>
      <w:r>
        <w:rPr>
          <w:rtl w:val="0"/>
        </w:rPr>
        <w:t>1:</w:t>
      </w:r>
    </w:p>
    <w:p>
      <w:pPr>
        <w:bidi w:val="0"/>
      </w:pPr>
      <w:r>
        <w:rPr>
          <w:rtl w:val="0"/>
        </w:rPr>
        <w:t>SL command</w:t>
      </w:r>
    </w:p>
    <w:p>
      <w:pPr>
        <w:bidi w:val="0"/>
      </w:pPr>
    </w:p>
    <w:p>
      <w:pPr>
        <w:bidi w:val="0"/>
      </w:pPr>
      <w:r>
        <w:rPr>
          <w:rtl w:val="0"/>
        </w:rPr>
        <w:t>Code:</w:t>
      </w:r>
    </w:p>
    <w:p>
      <w:pPr>
        <w:bidi w:val="0"/>
      </w:pPr>
      <w:r>
        <w:rPr>
          <w:rtl w:val="0"/>
        </w:rPr>
        <w:t>From root user install: sudo apt install sl</w:t>
      </w:r>
      <w:bookmarkStart w:id="0" w:name="_GoBack"/>
      <w:bookmarkEnd w:id="0"/>
    </w:p>
    <w:p>
      <w:pPr>
        <w:bidi w:val="0"/>
      </w:pPr>
      <w:r>
        <w:rPr>
          <w:rtl w:val="0"/>
        </w:rPr>
        <w:t>And run the command:sl</w:t>
      </w:r>
    </w:p>
    <w:p>
      <w:pPr>
        <w:bidi w:val="0"/>
      </w:pPr>
    </w:p>
    <w:p>
      <w:pPr>
        <w:bidi w:val="0"/>
      </w:pPr>
      <w:r>
        <w:drawing>
          <wp:inline distT="114300" distB="114300" distL="114300" distR="114300">
            <wp:extent cx="4651375" cy="278574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584" cy="278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rPr>
          <w:rtl w:val="0"/>
        </w:rPr>
        <w:t>2:</w:t>
      </w:r>
    </w:p>
    <w:p>
      <w:pPr>
        <w:bidi w:val="0"/>
        <w:rPr>
          <w:color w:val="00000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tl w:val="0"/>
        </w:rPr>
        <w:t>REverse the string:</w:t>
      </w:r>
      <w:ins w:id="0" w:author="Rithik Raj Dhariwal" w:date="2020-06-05T07:06:55Z">
        <w:r>
          <w:rPr>
            <w:rtl w:val="0"/>
          </w:rPr>
          <w:t xml:space="preserve"> </w:t>
        </w:r>
      </w:ins>
      <w:ins w:id="1" w:author="Rithik Raj Dhariwal" w:date="2020-06-05T07:06:55Z">
        <w:r>
          <w:rPr>
            <w:color w:val="000000" w:themeColor="text1"/>
            <w:highlight w:val="cyan"/>
            <w:rtl w:val="0"/>
            <w14:textFill>
              <w14:solidFill>
                <w14:schemeClr w14:val="tx1"/>
              </w14:solidFill>
            </w14:textFill>
          </w:rPr>
          <w:t>what ever input is given it’ll print in reverse order.</w:t>
        </w:r>
      </w:ins>
    </w:p>
    <w:p>
      <w:pPr>
        <w:bidi w:val="0"/>
      </w:pPr>
      <w:r>
        <w:rPr>
          <w:rtl w:val="0"/>
        </w:rPr>
        <w:t>Code: rev</w:t>
      </w:r>
    </w:p>
    <w:p>
      <w:pPr>
        <w:bidi w:val="0"/>
      </w:pPr>
    </w:p>
    <w:p>
      <w:pPr>
        <w:bidi w:val="0"/>
        <w:rPr>
          <w:ins w:id="2" w:author="Rithik Raj Dhariwal" w:date="2020-06-05T07:06:27Z"/>
        </w:rPr>
      </w:pPr>
      <w:r>
        <w:drawing>
          <wp:inline distT="114300" distB="114300" distL="114300" distR="114300">
            <wp:extent cx="5943600" cy="2019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ins w:id="3" w:author="Rithik Raj Dhariwal" w:date="2020-06-05T07:06:27Z"/>
        </w:rPr>
      </w:pPr>
      <w:ins w:id="4" w:author="Rithik Raj Dhariwal" w:date="2020-06-05T07:06:27Z">
        <w:r>
          <w:rPr>
            <w:rtl w:val="0"/>
          </w:rPr>
          <w:t>3:vmstat :to check the virtual machine state and condition of cpu</w:t>
        </w:r>
      </w:ins>
    </w:p>
    <w:p>
      <w:pPr>
        <w:bidi w:val="0"/>
        <w:rPr>
          <w:ins w:id="5" w:author="Rithik Raj Dhariwal" w:date="2020-06-05T07:06:27Z"/>
        </w:rPr>
      </w:pPr>
      <w:ins w:id="6" w:author="Rithik Raj Dhariwal" w:date="2020-06-05T07:06:27Z">
        <w:r>
          <w:rPr>
            <w:rtl w:val="0"/>
          </w:rPr>
          <w:t>code:vmstat 1200 &gt; vmstat1.data</w:t>
        </w:r>
      </w:ins>
    </w:p>
    <w:p>
      <w:pPr>
        <w:bidi w:val="0"/>
        <w:rPr>
          <w:ins w:id="7" w:author="Rithik Raj Dhariwal" w:date="2020-06-05T07:06:27Z"/>
        </w:rPr>
      </w:pPr>
      <w:ins w:id="8" w:author="Rithik Raj Dhariwal" w:date="2020-06-05T07:06:27Z">
        <w:r>
          <w:rPr>
            <w:rtl w:val="0"/>
          </w:rPr>
          <w:t>filename= "/home/srihari/vmstat1.data"</w:t>
        </w:r>
      </w:ins>
    </w:p>
    <w:p>
      <w:pPr>
        <w:bidi w:val="0"/>
        <w:rPr>
          <w:ins w:id="9" w:author="Rithik Raj Dhariwal" w:date="2020-06-05T07:06:27Z"/>
        </w:rPr>
      </w:pPr>
      <w:ins w:id="10" w:author="Rithik Raj Dhariwal" w:date="2020-06-05T07:06:27Z">
        <w:r>
          <w:rPr>
            <w:rtl w:val="0"/>
          </w:rPr>
          <w:t>tail -f $filename |</w:t>
        </w:r>
      </w:ins>
    </w:p>
    <w:p>
      <w:pPr>
        <w:bidi w:val="0"/>
        <w:rPr>
          <w:ins w:id="11" w:author="Rithik Raj Dhariwal" w:date="2020-06-05T07:06:27Z"/>
        </w:rPr>
      </w:pPr>
      <w:ins w:id="12" w:author="Rithik Raj Dhariwal" w:date="2020-06-05T07:06:27Z">
        <w:r>
          <w:rPr>
            <w:rtl w:val="0"/>
          </w:rPr>
          <w:t>while read $line do</w:t>
        </w:r>
      </w:ins>
    </w:p>
    <w:p>
      <w:pPr>
        <w:bidi w:val="0"/>
        <w:rPr>
          <w:ins w:id="13" w:author="Rithik Raj Dhariwal" w:date="2020-06-05T07:06:27Z"/>
        </w:rPr>
      </w:pPr>
      <w:ins w:id="14" w:author="Rithik Raj Dhariwal" w:date="2020-06-05T07:06:27Z">
        <w:r>
          <w:rPr>
            <w:rtl w:val="0"/>
          </w:rPr>
          <w:t>if [ (cat vmstat1.data | grep "swap")&gt;0 ]</w:t>
        </w:r>
      </w:ins>
    </w:p>
    <w:p>
      <w:pPr>
        <w:bidi w:val="0"/>
        <w:rPr>
          <w:ins w:id="15" w:author="Rithik Raj Dhariwal" w:date="2020-06-05T07:06:27Z"/>
        </w:rPr>
      </w:pPr>
      <w:ins w:id="16" w:author="Rithik Raj Dhariwal" w:date="2020-06-05T07:06:27Z">
        <w:r>
          <w:rPr>
            <w:rtl w:val="0"/>
          </w:rPr>
          <w:t>then</w:t>
        </w:r>
      </w:ins>
    </w:p>
    <w:p>
      <w:pPr>
        <w:bidi w:val="0"/>
        <w:rPr>
          <w:ins w:id="17" w:author="Rithik Raj Dhariwal" w:date="2020-06-05T07:06:27Z"/>
        </w:rPr>
      </w:pPr>
      <w:ins w:id="18" w:author="Rithik Raj Dhariwal" w:date="2020-06-05T07:06:27Z">
        <w:r>
          <w:rPr>
            <w:rtl w:val="0"/>
          </w:rPr>
          <w:t>echo "some rogue process has consumed massive amounts of memory"&gt; swap.txt</w:t>
        </w:r>
      </w:ins>
    </w:p>
    <w:p>
      <w:pPr>
        <w:bidi w:val="0"/>
        <w:rPr>
          <w:ins w:id="19" w:author="Rithik Raj Dhariwal" w:date="2020-06-05T07:06:27Z"/>
        </w:rPr>
      </w:pPr>
      <w:ins w:id="20" w:author="Rithik Raj Dhariwal" w:date="2020-06-05T07:06:27Z">
        <w:r>
          <w:rPr>
            <w:rtl w:val="0"/>
          </w:rPr>
          <w:t>fi</w:t>
        </w:r>
      </w:ins>
    </w:p>
    <w:p>
      <w:pPr>
        <w:bidi w:val="0"/>
        <w:rPr>
          <w:ins w:id="21" w:author="Rithik Raj Dhariwal" w:date="2020-06-05T07:06:27Z"/>
        </w:rPr>
      </w:pPr>
      <w:ins w:id="22" w:author="Rithik Raj Dhariwal" w:date="2020-06-05T07:06:27Z">
        <w:r>
          <w:rPr>
            <w:rtl w:val="0"/>
          </w:rPr>
          <w:t>if [ (cat vmstat1.data | grep "r")&gt;1 ]</w:t>
        </w:r>
      </w:ins>
    </w:p>
    <w:p>
      <w:pPr>
        <w:bidi w:val="0"/>
        <w:rPr>
          <w:ins w:id="23" w:author="Rithik Raj Dhariwal" w:date="2020-06-05T07:06:27Z"/>
        </w:rPr>
      </w:pPr>
      <w:ins w:id="24" w:author="Rithik Raj Dhariwal" w:date="2020-06-05T07:06:27Z">
        <w:r>
          <w:rPr>
            <w:rtl w:val="0"/>
          </w:rPr>
          <w:t>then</w:t>
        </w:r>
      </w:ins>
    </w:p>
    <w:p>
      <w:pPr>
        <w:bidi w:val="0"/>
        <w:rPr>
          <w:ins w:id="25" w:author="Rithik Raj Dhariwal" w:date="2020-06-05T07:06:27Z"/>
        </w:rPr>
      </w:pPr>
      <w:ins w:id="26" w:author="Rithik Raj Dhariwal" w:date="2020-06-05T07:06:27Z">
        <w:r>
          <w:rPr>
            <w:rtl w:val="0"/>
          </w:rPr>
          <w:t>echo "some process are waiting to execute"&gt; runqueue.txt</w:t>
        </w:r>
      </w:ins>
    </w:p>
    <w:p>
      <w:pPr>
        <w:bidi w:val="0"/>
        <w:rPr>
          <w:ins w:id="27" w:author="Rithik Raj Dhariwal" w:date="2020-06-05T07:06:27Z"/>
        </w:rPr>
      </w:pPr>
      <w:ins w:id="28" w:author="Rithik Raj Dhariwal" w:date="2020-06-05T07:06:27Z">
        <w:r>
          <w:rPr>
            <w:rtl w:val="0"/>
          </w:rPr>
          <w:t>fi</w:t>
        </w:r>
      </w:ins>
    </w:p>
    <w:p>
      <w:pPr>
        <w:bidi w:val="0"/>
        <w:rPr>
          <w:ins w:id="29" w:author="Rithik Raj Dhariwal" w:date="2020-06-05T07:06:27Z"/>
        </w:rPr>
      </w:pPr>
      <w:ins w:id="30" w:author="Rithik Raj Dhariwal" w:date="2020-06-05T07:06:27Z">
        <w:r>
          <w:rPr>
            <w:rtl w:val="0"/>
          </w:rPr>
          <w:t>if [ (cat vmstat1.data | grep "cpu")&gt;1000 ]</w:t>
        </w:r>
      </w:ins>
    </w:p>
    <w:p>
      <w:pPr>
        <w:bidi w:val="0"/>
        <w:rPr>
          <w:ins w:id="31" w:author="Rithik Raj Dhariwal" w:date="2020-06-05T07:06:27Z"/>
        </w:rPr>
      </w:pPr>
    </w:p>
    <w:p>
      <w:pPr>
        <w:bidi w:val="0"/>
        <w:rPr>
          <w:ins w:id="32" w:author="Rithik Raj Dhariwal" w:date="2020-06-05T07:06:27Z"/>
        </w:rPr>
      </w:pPr>
      <w:ins w:id="33" w:author="Rithik Raj Dhariwal" w:date="2020-06-05T07:06:27Z">
        <w:r>
          <w:rPr>
            <w:rtl w:val="0"/>
          </w:rPr>
          <w:t>then</w:t>
        </w:r>
      </w:ins>
    </w:p>
    <w:p>
      <w:pPr>
        <w:bidi w:val="0"/>
        <w:rPr>
          <w:ins w:id="34" w:author="Rithik Raj Dhariwal" w:date="2020-06-05T07:06:27Z"/>
        </w:rPr>
      </w:pPr>
      <w:ins w:id="35" w:author="Rithik Raj Dhariwal" w:date="2020-06-05T07:06:27Z">
        <w:r>
          <w:rPr>
            <w:rtl w:val="0"/>
          </w:rPr>
          <w:t>echo "cpu usage is more"&gt; cpu.txt</w:t>
        </w:r>
      </w:ins>
    </w:p>
    <w:p>
      <w:pPr>
        <w:bidi w:val="0"/>
        <w:rPr>
          <w:ins w:id="36" w:author="Rithik Raj Dhariwal" w:date="2020-06-05T07:06:27Z"/>
        </w:rPr>
      </w:pPr>
      <w:ins w:id="37" w:author="Rithik Raj Dhariwal" w:date="2020-06-05T07:06:27Z">
        <w:r>
          <w:rPr>
            <w:rtl w:val="0"/>
          </w:rPr>
          <w:t>fi</w:t>
        </w:r>
      </w:ins>
    </w:p>
    <w:p>
      <w:pPr>
        <w:bidi w:val="0"/>
        <w:rPr>
          <w:ins w:id="38" w:author="Rithik Raj Dhariwal" w:date="2020-06-05T07:06:27Z"/>
        </w:rPr>
      </w:pPr>
      <w:ins w:id="39" w:author="Rithik Raj Dhariwal" w:date="2020-06-05T07:06:27Z">
        <w:r>
          <w:rPr>
            <w:rtl w:val="0"/>
          </w:rPr>
          <w:t>End</w:t>
        </w:r>
      </w:ins>
    </w:p>
    <w:p>
      <w:pPr>
        <w:bidi w:val="0"/>
        <w:rPr>
          <w:ins w:id="40" w:author="Rithik Raj Dhariwal" w:date="2020-06-05T07:06:27Z"/>
        </w:rPr>
      </w:pPr>
      <w:ins w:id="41" w:author="Rithik Raj Dhariwal" w:date="2020-06-05T07:06:27Z">
        <w:r>
          <w:rPr/>
          <w:drawing>
            <wp:inline distT="114300" distB="114300" distL="114300" distR="114300">
              <wp:extent cx="5943600" cy="1193800"/>
              <wp:effectExtent l="0" t="0" r="0" b="0"/>
              <wp:docPr id="3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1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193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bidi w:val="0"/>
        <w:rPr>
          <w:ins w:id="43" w:author="Rithik Raj Dhariwal" w:date="2020-06-05T07:06:27Z"/>
        </w:rPr>
      </w:pPr>
    </w:p>
    <w:p>
      <w:pPr>
        <w:bidi w:val="0"/>
        <w:rPr>
          <w:ins w:id="44" w:author="Rithik Raj Dhariwal" w:date="2020-06-05T07:06:27Z"/>
          <w:u w:val="none"/>
        </w:rPr>
      </w:pPr>
      <w:ins w:id="45" w:author="Rithik Raj Dhariwal" w:date="2020-06-05T07:06:27Z">
        <w:r>
          <w:rPr>
            <w:u w:val="none"/>
            <w:rtl w:val="0"/>
          </w:rPr>
          <w:t>Therefore my system is in good health ,or else there should be an alert message,popping up.</w:t>
        </w:r>
      </w:ins>
    </w:p>
    <w:p>
      <w:pPr>
        <w:bidi w:val="0"/>
        <w:rPr>
          <w:ins w:id="46" w:author="Rithik Raj Dhariwal" w:date="2020-06-05T07:06:27Z"/>
          <w:u w:val="none"/>
        </w:rPr>
      </w:pPr>
    </w:p>
    <w:p>
      <w:pPr>
        <w:bidi w:val="0"/>
        <w:rPr>
          <w:ins w:id="47" w:author="Rithik Raj Dhariwal" w:date="2020-06-05T07:06:27Z"/>
          <w:u w:val="none"/>
        </w:rPr>
      </w:pPr>
      <w:ins w:id="48" w:author="Rithik Raj Dhariwal" w:date="2020-06-05T07:06:27Z">
        <w:r>
          <w:rPr>
            <w:u w:val="none"/>
            <w:rtl w:val="0"/>
          </w:rPr>
          <w:t>EXPLANATION:</w:t>
        </w:r>
      </w:ins>
    </w:p>
    <w:p>
      <w:pPr>
        <w:bidi w:val="0"/>
        <w:rPr>
          <w:ins w:id="49" w:author="Rithik Raj Dhariwal" w:date="2020-06-05T07:06:27Z"/>
          <w:u w:val="none"/>
        </w:rPr>
      </w:pPr>
      <w:ins w:id="50" w:author="Rithik Raj Dhariwal" w:date="2020-06-05T07:06:27Z">
        <w:r>
          <w:rPr>
            <w:u w:val="none"/>
            <w:rtl w:val="0"/>
          </w:rPr>
          <w:t>the vmstat 1200 – monitors every 24 hours and puts the data into the vmstat1.data</w:t>
        </w:r>
      </w:ins>
    </w:p>
    <w:p>
      <w:pPr>
        <w:bidi w:val="0"/>
        <w:rPr>
          <w:ins w:id="51" w:author="Rithik Raj Dhariwal" w:date="2020-06-05T07:06:27Z"/>
          <w:u w:val="none"/>
        </w:rPr>
      </w:pPr>
      <w:ins w:id="52" w:author="Rithik Raj Dhariwal" w:date="2020-06-05T07:06:27Z">
        <w:r>
          <w:rPr>
            <w:u w:val="none"/>
            <w:rtl w:val="0"/>
          </w:rPr>
          <w:t>grep “swap”- the swap should always be zero if its not then some process has consumed massive memory.</w:t>
        </w:r>
      </w:ins>
    </w:p>
    <w:p>
      <w:pPr>
        <w:bidi w:val="0"/>
        <w:rPr>
          <w:ins w:id="53" w:author="Rithik Raj Dhariwal" w:date="2020-06-05T07:06:27Z"/>
          <w:u w:val="none"/>
        </w:rPr>
      </w:pPr>
      <w:ins w:id="54" w:author="Rithik Raj Dhariwal" w:date="2020-06-05T07:06:27Z">
        <w:r>
          <w:rPr>
            <w:u w:val="none"/>
            <w:rtl w:val="0"/>
          </w:rPr>
          <w:t>That will be monitored in this line</w:t>
        </w:r>
      </w:ins>
    </w:p>
    <w:p>
      <w:pPr>
        <w:bidi w:val="0"/>
        <w:rPr>
          <w:ins w:id="55" w:author="Rithik Raj Dhariwal" w:date="2020-06-05T07:06:27Z"/>
          <w:u w:val="none"/>
        </w:rPr>
      </w:pPr>
      <w:ins w:id="56" w:author="Rithik Raj Dhariwal" w:date="2020-06-05T07:06:27Z">
        <w:r>
          <w:rPr>
            <w:u w:val="none"/>
            <w:rtl w:val="0"/>
          </w:rPr>
          <w:t>grep “r”- the running queue is constantly above process 1 it indicates the system is slow and some process</w:t>
        </w:r>
      </w:ins>
    </w:p>
    <w:p>
      <w:pPr>
        <w:bidi w:val="0"/>
        <w:rPr>
          <w:ins w:id="57" w:author="Rithik Raj Dhariwal" w:date="2020-06-05T07:06:27Z"/>
          <w:u w:val="none"/>
        </w:rPr>
      </w:pPr>
      <w:ins w:id="58" w:author="Rithik Raj Dhariwal" w:date="2020-06-05T07:06:27Z">
        <w:r>
          <w:rPr>
            <w:u w:val="none"/>
            <w:rtl w:val="0"/>
          </w:rPr>
          <w:t>is waiting to be executed. That will be monitored here.</w:t>
        </w:r>
      </w:ins>
    </w:p>
    <w:p>
      <w:pPr>
        <w:bidi w:val="0"/>
        <w:rPr>
          <w:ins w:id="59" w:author="Rithik Raj Dhariwal" w:date="2020-06-05T07:06:27Z"/>
          <w:u w:val="none"/>
        </w:rPr>
      </w:pPr>
      <w:ins w:id="60" w:author="Rithik Raj Dhariwal" w:date="2020-06-05T07:06:27Z">
        <w:r>
          <w:rPr>
            <w:u w:val="none"/>
            <w:rtl w:val="0"/>
          </w:rPr>
          <w:t>Grep “cpu”- it indicates the cpu usage of the system. If the cpu usage is more it will be monitored and will</w:t>
        </w:r>
      </w:ins>
    </w:p>
    <w:p>
      <w:pPr>
        <w:bidi w:val="0"/>
        <w:rPr>
          <w:u w:val="none"/>
        </w:rPr>
      </w:pPr>
      <w:ins w:id="61" w:author="Rithik Raj Dhariwal" w:date="2020-06-05T07:06:27Z">
        <w:r>
          <w:rPr>
            <w:u w:val="none"/>
            <w:rtl w:val="0"/>
          </w:rPr>
          <w:t>alert in this line.</w:t>
        </w:r>
      </w:ins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ithik Raj Dhariwal">
    <w15:presenceInfo w15:providerId="None" w15:userId="Rithik Raj Dhariw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4AE6269"/>
    <w:rsid w:val="3B886DF9"/>
    <w:rsid w:val="79CD69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Office_11.2.0.9396_F1E327BC-269C-435d-A152-05C5408002CA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2020-06-05T07:16:13Z</dcterms:created>
  <dc:creator>rithik</dc:creator>
  <cp:lastModifiedBy>rithik</cp:lastModifiedBy>
  <dcterms:modified xsi:type="dcterms:W3CDTF">2020-06-05T07:20:16Z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